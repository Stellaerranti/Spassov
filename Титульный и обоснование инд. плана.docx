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6BD8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05961D9B" w14:textId="77777777" w:rsidR="00FB0D60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>
        <w:rPr>
          <w:color w:val="000000"/>
          <w:sz w:val="22"/>
          <w:szCs w:val="22"/>
          <w:lang w:val="ru-RU" w:eastAsia="ru-RU"/>
        </w:rPr>
        <w:t>Утвержден</w:t>
      </w:r>
    </w:p>
    <w:p w14:paraId="6AFA7881" w14:textId="34252923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 xml:space="preserve">На заседании кафедры </w:t>
      </w:r>
      <w:r w:rsidR="00937B58" w:rsidRPr="00937B58">
        <w:rPr>
          <w:rFonts w:eastAsia="Cambria"/>
          <w:lang w:val="ru-RU"/>
        </w:rPr>
        <w:t>физики Земли</w:t>
      </w:r>
    </w:p>
    <w:p w14:paraId="25EDEBB8" w14:textId="77777777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>физического факультета МГУ</w:t>
      </w:r>
    </w:p>
    <w:p w14:paraId="3378B940" w14:textId="77777777" w:rsidR="00FB0D60" w:rsidRPr="00937B58" w:rsidRDefault="00FB0D60" w:rsidP="00FB0D60">
      <w:pPr>
        <w:jc w:val="right"/>
        <w:rPr>
          <w:color w:val="000000"/>
          <w:sz w:val="22"/>
          <w:szCs w:val="22"/>
          <w:lang w:val="ru-RU" w:eastAsia="ru-RU"/>
        </w:rPr>
      </w:pPr>
      <w:r w:rsidRPr="00937B58">
        <w:rPr>
          <w:color w:val="000000"/>
          <w:sz w:val="22"/>
          <w:szCs w:val="22"/>
          <w:lang w:val="ru-RU" w:eastAsia="ru-RU"/>
        </w:rPr>
        <w:t>№ /выписки из протокола_____________________</w:t>
      </w:r>
    </w:p>
    <w:p w14:paraId="3967AA10" w14:textId="77777777" w:rsidR="00FB0D60" w:rsidRPr="00937B58" w:rsidRDefault="00FB0D60" w:rsidP="00FB0D60">
      <w:pPr>
        <w:jc w:val="center"/>
        <w:rPr>
          <w:rFonts w:eastAsia="Cambria"/>
          <w:b/>
          <w:lang w:val="ru-RU"/>
        </w:rPr>
      </w:pPr>
    </w:p>
    <w:p w14:paraId="58F3EB2C" w14:textId="77777777" w:rsidR="00FB0D60" w:rsidRPr="00937B58" w:rsidRDefault="00FB0D60" w:rsidP="00FB0D60">
      <w:pPr>
        <w:jc w:val="center"/>
        <w:rPr>
          <w:rFonts w:eastAsia="Cambria"/>
          <w:b/>
          <w:lang w:val="ru-RU"/>
        </w:rPr>
      </w:pPr>
      <w:r w:rsidRPr="00937B58">
        <w:rPr>
          <w:rFonts w:eastAsia="Cambria"/>
          <w:b/>
          <w:lang w:val="ru-RU"/>
        </w:rPr>
        <w:t>ИНДИВИДУАЛЬНЫЙ ПЛАН РАБОТЫ</w:t>
      </w:r>
    </w:p>
    <w:p w14:paraId="2091DC24" w14:textId="77777777" w:rsidR="00FB0D60" w:rsidRPr="00937B58" w:rsidRDefault="00FB0D60" w:rsidP="00FB0D60">
      <w:pPr>
        <w:jc w:val="center"/>
        <w:rPr>
          <w:rFonts w:eastAsia="Cambria"/>
          <w:b/>
          <w:bCs/>
          <w:sz w:val="18"/>
          <w:szCs w:val="18"/>
          <w:shd w:val="clear" w:color="auto" w:fill="FFFFFF"/>
          <w:lang w:val="ru-RU"/>
        </w:rPr>
      </w:pPr>
      <w:r w:rsidRPr="00937B58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EA04396" wp14:editId="254DB3CD">
            <wp:simplePos x="0" y="0"/>
            <wp:positionH relativeFrom="column">
              <wp:posOffset>36830</wp:posOffset>
            </wp:positionH>
            <wp:positionV relativeFrom="paragraph">
              <wp:posOffset>3810</wp:posOffset>
            </wp:positionV>
            <wp:extent cx="619125" cy="619125"/>
            <wp:effectExtent l="19050" t="0" r="9525" b="0"/>
            <wp:wrapThrough wrapText="bothSides">
              <wp:wrapPolygon edited="0">
                <wp:start x="-665" y="0"/>
                <wp:lineTo x="-665" y="21268"/>
                <wp:lineTo x="21932" y="21268"/>
                <wp:lineTo x="21932" y="0"/>
                <wp:lineTo x="-665" y="0"/>
              </wp:wrapPolygon>
            </wp:wrapThrough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7B58">
        <w:rPr>
          <w:rFonts w:eastAsia="Cambria"/>
          <w:b/>
          <w:bCs/>
          <w:sz w:val="18"/>
          <w:szCs w:val="18"/>
          <w:shd w:val="clear" w:color="auto" w:fill="FFFFFF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6B70CCC" w14:textId="77777777" w:rsidR="00FB0D60" w:rsidRPr="00937B58" w:rsidRDefault="00FB0D60" w:rsidP="00FB0D60">
      <w:pPr>
        <w:jc w:val="center"/>
        <w:rPr>
          <w:rFonts w:eastAsia="Cambria"/>
          <w:b/>
          <w:bCs/>
          <w:sz w:val="21"/>
          <w:szCs w:val="21"/>
          <w:shd w:val="clear" w:color="auto" w:fill="FFFFFF"/>
          <w:lang w:val="ru-RU"/>
        </w:rPr>
      </w:pPr>
      <w:r w:rsidRPr="00937B58">
        <w:rPr>
          <w:rFonts w:eastAsia="Cambria"/>
          <w:b/>
          <w:bCs/>
          <w:sz w:val="21"/>
          <w:szCs w:val="21"/>
          <w:shd w:val="clear" w:color="auto" w:fill="FFFFFF"/>
          <w:lang w:val="ru-RU"/>
        </w:rPr>
        <w:t>«МОСКОВСКИЙ ГОСУДАРСТВЕННЫЙ УНИВЕРСИТЕТ ИМЕНИ М.В.ЛОМОНОСОВА»</w:t>
      </w:r>
    </w:p>
    <w:p w14:paraId="0772BF09" w14:textId="77777777" w:rsidR="00FB0D60" w:rsidRPr="00937B58" w:rsidRDefault="00FB0D60" w:rsidP="00FB0D60">
      <w:pPr>
        <w:jc w:val="center"/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</w:pPr>
      <w:r w:rsidRPr="00937B58"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  <w:t>ФИЗИЧЕСКИЙ ФАКУЛЬТЕТ</w:t>
      </w:r>
    </w:p>
    <w:tbl>
      <w:tblPr>
        <w:tblpPr w:leftFromText="180" w:rightFromText="180" w:vertAnchor="page" w:horzAnchor="margin" w:tblpY="378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1290"/>
        <w:gridCol w:w="5127"/>
      </w:tblGrid>
      <w:tr w:rsidR="00937B58" w:rsidRPr="00937B58" w14:paraId="5070B337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58177656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Фамилия</w:t>
            </w:r>
          </w:p>
        </w:tc>
        <w:tc>
          <w:tcPr>
            <w:tcW w:w="6417" w:type="dxa"/>
            <w:gridSpan w:val="2"/>
            <w:tcBorders>
              <w:right w:val="nil"/>
            </w:tcBorders>
            <w:shd w:val="clear" w:color="auto" w:fill="auto"/>
          </w:tcPr>
          <w:p w14:paraId="1723B8AE" w14:textId="4DE3C118" w:rsidR="00FB0D60" w:rsidRPr="00937B58" w:rsidRDefault="00937B58" w:rsidP="003B43FF">
            <w:pPr>
              <w:rPr>
                <w:rFonts w:eastAsia="Cambria"/>
                <w:bCs/>
                <w:lang w:val="ru-RU"/>
              </w:rPr>
            </w:pPr>
            <w:r w:rsidRPr="00937B58">
              <w:rPr>
                <w:rFonts w:eastAsia="Cambria"/>
                <w:bCs/>
                <w:lang w:val="ru-RU"/>
              </w:rPr>
              <w:t>Ушаков</w:t>
            </w:r>
          </w:p>
        </w:tc>
      </w:tr>
      <w:tr w:rsidR="00937B58" w:rsidRPr="00937B58" w14:paraId="7717AC98" w14:textId="77777777" w:rsidTr="003B43FF">
        <w:trPr>
          <w:trHeight w:val="193"/>
        </w:trPr>
        <w:tc>
          <w:tcPr>
            <w:tcW w:w="3272" w:type="dxa"/>
            <w:shd w:val="clear" w:color="auto" w:fill="auto"/>
          </w:tcPr>
          <w:p w14:paraId="0E98342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Имя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00166B1B" w14:textId="2DAC8F78" w:rsidR="00FB0D60" w:rsidRPr="00937B58" w:rsidRDefault="00937B58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Дмитрий</w:t>
            </w:r>
          </w:p>
        </w:tc>
      </w:tr>
      <w:tr w:rsidR="00937B58" w:rsidRPr="00937B58" w14:paraId="77753A16" w14:textId="77777777" w:rsidTr="003B43FF">
        <w:trPr>
          <w:trHeight w:val="311"/>
        </w:trPr>
        <w:tc>
          <w:tcPr>
            <w:tcW w:w="3272" w:type="dxa"/>
            <w:shd w:val="clear" w:color="auto" w:fill="auto"/>
          </w:tcPr>
          <w:p w14:paraId="62452F7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Отчество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133BC806" w14:textId="756A80D2" w:rsidR="00FB0D60" w:rsidRPr="00937B58" w:rsidRDefault="00937B58" w:rsidP="003B43FF">
            <w:pPr>
              <w:rPr>
                <w:rFonts w:eastAsia="Cambria"/>
                <w:bCs/>
                <w:lang w:val="ru-RU"/>
              </w:rPr>
            </w:pPr>
            <w:r w:rsidRPr="00937B58">
              <w:rPr>
                <w:rFonts w:eastAsia="Cambria"/>
                <w:bCs/>
                <w:lang w:val="ru-RU"/>
              </w:rPr>
              <w:t>Александрович</w:t>
            </w:r>
          </w:p>
        </w:tc>
      </w:tr>
      <w:tr w:rsidR="00937B58" w:rsidRPr="00937B58" w14:paraId="7721FF45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674248C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Дата рождения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4EE5AE5" w14:textId="3EE3A9E6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1</w:t>
            </w:r>
            <w:r w:rsidR="00937B58" w:rsidRPr="00937B58">
              <w:rPr>
                <w:rFonts w:eastAsia="Cambria"/>
                <w:lang w:val="ru-RU"/>
              </w:rPr>
              <w:t>0</w:t>
            </w:r>
            <w:r w:rsidRPr="00937B58">
              <w:rPr>
                <w:rFonts w:eastAsia="Cambria"/>
                <w:lang w:val="ru-RU"/>
              </w:rPr>
              <w:t>.0</w:t>
            </w:r>
            <w:r w:rsidR="00937B58" w:rsidRPr="00937B58">
              <w:rPr>
                <w:rFonts w:eastAsia="Cambria"/>
                <w:lang w:val="ru-RU"/>
              </w:rPr>
              <w:t>4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2000</w:t>
            </w:r>
            <w:r w:rsidRPr="00937B58">
              <w:rPr>
                <w:rFonts w:eastAsia="Cambria"/>
                <w:lang w:val="ru-RU"/>
              </w:rPr>
              <w:t xml:space="preserve"> г.</w:t>
            </w:r>
          </w:p>
        </w:tc>
      </w:tr>
      <w:tr w:rsidR="00937B58" w:rsidRPr="00937B58" w14:paraId="0F5AD95F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6E4AF27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Статус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4C45084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Аспирант</w:t>
            </w:r>
          </w:p>
        </w:tc>
      </w:tr>
      <w:tr w:rsidR="00937B58" w:rsidRPr="00937B58" w14:paraId="48D84C2F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2B51BB9F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Период обучения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9979FBF" w14:textId="0E2D22FA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01.10.202</w:t>
            </w:r>
            <w:r w:rsidR="00937B58" w:rsidRPr="00937B58">
              <w:rPr>
                <w:rFonts w:eastAsia="Cambria"/>
                <w:lang w:val="ru-RU"/>
              </w:rPr>
              <w:t>4</w:t>
            </w:r>
            <w:r w:rsidRPr="00937B58">
              <w:rPr>
                <w:rFonts w:eastAsia="Cambria"/>
                <w:lang w:val="ru-RU"/>
              </w:rPr>
              <w:t xml:space="preserve"> – 01.10.2027 г.</w:t>
            </w:r>
          </w:p>
        </w:tc>
      </w:tr>
      <w:tr w:rsidR="00937B58" w:rsidRPr="00937B58" w14:paraId="4BC073EC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2CEF933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Научная специальность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DEEC31F" w14:textId="60F293A9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1.</w:t>
            </w:r>
            <w:r w:rsidR="00937B58" w:rsidRPr="00937B58">
              <w:rPr>
                <w:rFonts w:eastAsia="Cambria"/>
                <w:lang w:val="ru-RU"/>
              </w:rPr>
              <w:t>6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9</w:t>
            </w:r>
            <w:r w:rsidRPr="00937B58">
              <w:rPr>
                <w:rFonts w:eastAsia="Cambria"/>
                <w:lang w:val="ru-RU"/>
              </w:rPr>
              <w:t xml:space="preserve"> </w:t>
            </w:r>
            <w:r w:rsidR="00937B58" w:rsidRPr="00937B58">
              <w:rPr>
                <w:rFonts w:eastAsia="Cambria"/>
                <w:lang w:val="ru-RU"/>
              </w:rPr>
              <w:t>Геофизика</w:t>
            </w:r>
          </w:p>
        </w:tc>
      </w:tr>
      <w:tr w:rsidR="00937B58" w:rsidRPr="00937B58" w14:paraId="528C54B3" w14:textId="77777777" w:rsidTr="003B43FF">
        <w:trPr>
          <w:trHeight w:val="361"/>
        </w:trPr>
        <w:tc>
          <w:tcPr>
            <w:tcW w:w="3272" w:type="dxa"/>
            <w:shd w:val="clear" w:color="auto" w:fill="auto"/>
          </w:tcPr>
          <w:p w14:paraId="312C01B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Планируемая ученая степень, с указанием отрасли наук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004AD9A6" w14:textId="77777777" w:rsidR="00FB0D60" w:rsidRPr="00937B58" w:rsidRDefault="00FB0D60" w:rsidP="003B43FF">
            <w:pPr>
              <w:ind w:left="1108" w:hanging="1108"/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Кандидат физико-математических наук</w:t>
            </w:r>
          </w:p>
        </w:tc>
      </w:tr>
      <w:tr w:rsidR="00937B58" w:rsidRPr="00FA7DB8" w14:paraId="6FE37868" w14:textId="77777777" w:rsidTr="003B43FF">
        <w:trPr>
          <w:trHeight w:val="585"/>
        </w:trPr>
        <w:tc>
          <w:tcPr>
            <w:tcW w:w="3272" w:type="dxa"/>
            <w:shd w:val="clear" w:color="auto" w:fill="auto"/>
          </w:tcPr>
          <w:p w14:paraId="6C9A34F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Научный руководитель</w:t>
            </w:r>
          </w:p>
        </w:tc>
        <w:tc>
          <w:tcPr>
            <w:tcW w:w="6417" w:type="dxa"/>
            <w:gridSpan w:val="2"/>
            <w:shd w:val="clear" w:color="auto" w:fill="auto"/>
          </w:tcPr>
          <w:p w14:paraId="72EFAD97" w14:textId="3DA3E1FB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д.ф.-м.н., проф. </w:t>
            </w:r>
            <w:proofErr w:type="spellStart"/>
            <w:r w:rsidR="00937B58" w:rsidRPr="00937B58">
              <w:rPr>
                <w:rFonts w:eastAsia="Cambria"/>
                <w:lang w:val="ru-RU"/>
              </w:rPr>
              <w:t>Максимочкин</w:t>
            </w:r>
            <w:proofErr w:type="spellEnd"/>
            <w:r w:rsidRPr="00937B58">
              <w:rPr>
                <w:rFonts w:eastAsia="Cambria"/>
                <w:lang w:val="ru-RU"/>
              </w:rPr>
              <w:t xml:space="preserve"> </w:t>
            </w:r>
            <w:r w:rsidR="00937B58" w:rsidRPr="00937B58">
              <w:rPr>
                <w:rFonts w:eastAsia="Cambria"/>
                <w:lang w:val="ru-RU"/>
              </w:rPr>
              <w:t>В</w:t>
            </w:r>
            <w:r w:rsidRPr="00937B58">
              <w:rPr>
                <w:rFonts w:eastAsia="Cambria"/>
                <w:lang w:val="ru-RU"/>
              </w:rPr>
              <w:t>.</w:t>
            </w:r>
            <w:r w:rsidR="00937B58" w:rsidRPr="00937B58">
              <w:rPr>
                <w:rFonts w:eastAsia="Cambria"/>
                <w:lang w:val="ru-RU"/>
              </w:rPr>
              <w:t>И</w:t>
            </w:r>
            <w:r w:rsidRPr="00937B58">
              <w:rPr>
                <w:rFonts w:eastAsia="Cambria"/>
                <w:lang w:val="ru-RU"/>
              </w:rPr>
              <w:t>.</w:t>
            </w:r>
          </w:p>
        </w:tc>
      </w:tr>
      <w:tr w:rsidR="00937B58" w:rsidRPr="00937B58" w14:paraId="3111BB32" w14:textId="77777777" w:rsidTr="003B43FF">
        <w:trPr>
          <w:trHeight w:val="1176"/>
        </w:trPr>
        <w:tc>
          <w:tcPr>
            <w:tcW w:w="4562" w:type="dxa"/>
            <w:gridSpan w:val="2"/>
            <w:shd w:val="clear" w:color="auto" w:fill="auto"/>
            <w:vAlign w:val="center"/>
          </w:tcPr>
          <w:p w14:paraId="048F260C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Аттестующая кафедра </w:t>
            </w:r>
          </w:p>
        </w:tc>
        <w:tc>
          <w:tcPr>
            <w:tcW w:w="5127" w:type="dxa"/>
            <w:shd w:val="clear" w:color="auto" w:fill="auto"/>
            <w:vAlign w:val="center"/>
          </w:tcPr>
          <w:p w14:paraId="02B33C02" w14:textId="0323BFA4" w:rsidR="00FB0D60" w:rsidRPr="00347274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Кафедра </w:t>
            </w:r>
            <w:r w:rsidR="00937B58" w:rsidRPr="00937B58">
              <w:rPr>
                <w:rFonts w:eastAsia="Cambria"/>
                <w:lang w:val="ru-RU"/>
              </w:rPr>
              <w:t>физики Земли</w:t>
            </w:r>
          </w:p>
        </w:tc>
      </w:tr>
      <w:tr w:rsidR="00FB0D60" w:rsidRPr="00FA7DB8" w14:paraId="16EC7787" w14:textId="77777777" w:rsidTr="003B43FF">
        <w:trPr>
          <w:trHeight w:val="688"/>
        </w:trPr>
        <w:tc>
          <w:tcPr>
            <w:tcW w:w="9689" w:type="dxa"/>
            <w:gridSpan w:val="3"/>
            <w:shd w:val="clear" w:color="auto" w:fill="auto"/>
            <w:vAlign w:val="center"/>
          </w:tcPr>
          <w:p w14:paraId="104735ED" w14:textId="328AF5E3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 xml:space="preserve">Тема диссертации: </w:t>
            </w:r>
            <w:r w:rsidR="00937B58">
              <w:rPr>
                <w:rFonts w:eastAsia="Cambria"/>
                <w:lang w:val="ru-RU"/>
              </w:rPr>
              <w:t xml:space="preserve">Влияние природных искажающих факторов на определение параметров </w:t>
            </w:r>
          </w:p>
        </w:tc>
      </w:tr>
      <w:tr w:rsidR="00FB0D60" w:rsidRPr="00FA7DB8" w14:paraId="3756F4D3" w14:textId="77777777" w:rsidTr="003B43FF">
        <w:trPr>
          <w:trHeight w:val="511"/>
        </w:trPr>
        <w:tc>
          <w:tcPr>
            <w:tcW w:w="9689" w:type="dxa"/>
            <w:gridSpan w:val="3"/>
            <w:shd w:val="clear" w:color="auto" w:fill="auto"/>
          </w:tcPr>
          <w:p w14:paraId="08B232E3" w14:textId="1807E5FA" w:rsidR="00FB0D60" w:rsidRPr="00937B58" w:rsidRDefault="00FA7DB8" w:rsidP="003B43FF">
            <w:pPr>
              <w:rPr>
                <w:rFonts w:eastAsia="Cambria"/>
                <w:lang w:val="ru-RU"/>
              </w:rPr>
            </w:pPr>
            <w:r>
              <w:rPr>
                <w:rFonts w:eastAsia="Cambria"/>
                <w:lang w:val="ru-RU"/>
              </w:rPr>
              <w:t>геомагнитных вариаций по палеомагнитной записи горных пород.</w:t>
            </w:r>
          </w:p>
        </w:tc>
      </w:tr>
      <w:tr w:rsidR="00FB0D60" w:rsidRPr="00FA7DB8" w14:paraId="42FA1C8B" w14:textId="77777777" w:rsidTr="003B43FF">
        <w:trPr>
          <w:trHeight w:val="536"/>
        </w:trPr>
        <w:tc>
          <w:tcPr>
            <w:tcW w:w="9689" w:type="dxa"/>
            <w:gridSpan w:val="3"/>
            <w:shd w:val="clear" w:color="auto" w:fill="auto"/>
          </w:tcPr>
          <w:p w14:paraId="1DFB0BA3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181EBC71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1025E068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  <w:r w:rsidRPr="00937B58">
              <w:rPr>
                <w:rFonts w:eastAsia="Cambria"/>
                <w:lang w:val="ru-RU"/>
              </w:rPr>
              <w:t>Уточнения темы с указанием даты утверждения изменения:</w:t>
            </w:r>
          </w:p>
        </w:tc>
      </w:tr>
      <w:tr w:rsidR="00FB0D60" w:rsidRPr="00FA7DB8" w14:paraId="41850FB4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6E2FF98A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419049EA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28B84DE0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0FADA770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5770710B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7360F614" w14:textId="77777777" w:rsidTr="003B43FF">
        <w:trPr>
          <w:trHeight w:val="345"/>
        </w:trPr>
        <w:tc>
          <w:tcPr>
            <w:tcW w:w="9689" w:type="dxa"/>
            <w:gridSpan w:val="3"/>
            <w:shd w:val="clear" w:color="auto" w:fill="auto"/>
          </w:tcPr>
          <w:p w14:paraId="13FD318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07790B7B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69CD63C2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056E89DF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49BA26C7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68DE689B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7CABE0DD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77DD3DD0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375FF8EC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7CD48647" w14:textId="77777777" w:rsidTr="003B43FF">
        <w:trPr>
          <w:trHeight w:val="361"/>
        </w:trPr>
        <w:tc>
          <w:tcPr>
            <w:tcW w:w="9689" w:type="dxa"/>
            <w:gridSpan w:val="3"/>
            <w:shd w:val="clear" w:color="auto" w:fill="auto"/>
          </w:tcPr>
          <w:p w14:paraId="7D994AB9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  <w:tr w:rsidR="00FB0D60" w:rsidRPr="00FA7DB8" w14:paraId="56485218" w14:textId="77777777" w:rsidTr="003B43FF">
        <w:trPr>
          <w:trHeight w:val="345"/>
        </w:trPr>
        <w:tc>
          <w:tcPr>
            <w:tcW w:w="9689" w:type="dxa"/>
            <w:gridSpan w:val="3"/>
            <w:shd w:val="clear" w:color="auto" w:fill="auto"/>
          </w:tcPr>
          <w:p w14:paraId="0030415E" w14:textId="77777777" w:rsidR="00FB0D60" w:rsidRPr="00937B58" w:rsidRDefault="00FB0D60" w:rsidP="003B43FF">
            <w:pPr>
              <w:rPr>
                <w:rFonts w:eastAsia="Cambria"/>
                <w:lang w:val="ru-RU"/>
              </w:rPr>
            </w:pPr>
          </w:p>
        </w:tc>
      </w:tr>
    </w:tbl>
    <w:p w14:paraId="2F823D3C" w14:textId="77777777" w:rsidR="00FB0D60" w:rsidRPr="00937B58" w:rsidRDefault="00000000" w:rsidP="00FB0D60">
      <w:pPr>
        <w:rPr>
          <w:rFonts w:eastAsia="Cambria"/>
          <w:b/>
          <w:bCs/>
          <w:color w:val="404040"/>
          <w:sz w:val="21"/>
          <w:szCs w:val="21"/>
          <w:shd w:val="clear" w:color="auto" w:fill="FFFFFF"/>
          <w:lang w:val="ru-RU"/>
        </w:rPr>
      </w:pPr>
      <w:r>
        <w:rPr>
          <w:noProof/>
        </w:rPr>
        <w:pict w14:anchorId="30F77EF0">
          <v:line id="Прямая соединительная линия 1" o:spid="_x0000_s1031" style="position:absolute;flip:y;z-index:251661312;visibility:visible;mso-position-horizontal-relative:margin;mso-position-vertical-relative:text;mso-width-relative:margin;mso-height-relative:margin" from="56.7pt,8.3pt" to="501.45pt,8.3pt" strokeweight="2.25pt">
            <v:stroke joinstyle="miter"/>
            <w10:wrap anchorx="margin"/>
          </v:line>
        </w:pict>
      </w:r>
    </w:p>
    <w:p w14:paraId="3273F8D8" w14:textId="77777777" w:rsidR="00FB0D60" w:rsidRDefault="00000000" w:rsidP="00FB0D60">
      <w:pPr>
        <w:ind w:left="-567" w:hanging="284"/>
        <w:jc w:val="center"/>
        <w:rPr>
          <w:rFonts w:eastAsia="Cambria"/>
          <w:b/>
          <w:lang w:val="ru-RU"/>
        </w:rPr>
      </w:pPr>
      <w:r>
        <w:rPr>
          <w:noProof/>
        </w:rPr>
        <w:pict w14:anchorId="21CD9142">
          <v:rect id="Прямоугольник 8" o:spid="_x0000_s1032" style="position:absolute;left:0;text-align:left;margin-left:6in;margin-top:14.8pt;width:69.45pt;height:92.65pt;z-index:251662336;visibility:visible;v-text-anchor:middle" strokeweight="1pt">
            <v:textbox style="mso-next-textbox:#Прямоугольник 8">
              <w:txbxContent>
                <w:p w14:paraId="664A632C" w14:textId="77777777" w:rsidR="00FB0D60" w:rsidRPr="00FB0D60" w:rsidRDefault="00FB0D60" w:rsidP="00FB0D60">
                  <w:pPr>
                    <w:jc w:val="center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 w:rsidRPr="00FB0D60">
                    <w:rPr>
                      <w:color w:val="000000"/>
                      <w:sz w:val="16"/>
                      <w:szCs w:val="16"/>
                      <w:lang w:val="ru-RU"/>
                    </w:rPr>
                    <w:t>Место для фото (на усмотрение структурного подразделения)</w:t>
                  </w:r>
                </w:p>
              </w:txbxContent>
            </v:textbox>
          </v:rect>
        </w:pict>
      </w:r>
    </w:p>
    <w:p w14:paraId="261E4C57" w14:textId="77777777" w:rsidR="00FB0D60" w:rsidRDefault="00FB0D60" w:rsidP="00FB0D60">
      <w:pPr>
        <w:jc w:val="center"/>
        <w:rPr>
          <w:ins w:id="0" w:author="USER" w:date="2023-03-17T11:13:00Z"/>
          <w:rFonts w:eastAsia="Cambria"/>
          <w:b/>
          <w:lang w:val="ru-RU"/>
        </w:rPr>
      </w:pPr>
    </w:p>
    <w:p w14:paraId="73635F39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464901B2" w14:textId="77777777" w:rsidR="00FB0D60" w:rsidRDefault="00FB0D60" w:rsidP="00FB0D60">
      <w:pPr>
        <w:jc w:val="center"/>
        <w:rPr>
          <w:rFonts w:eastAsia="Cambria"/>
          <w:b/>
          <w:lang w:val="ru-RU"/>
        </w:rPr>
      </w:pPr>
    </w:p>
    <w:p w14:paraId="79D2EA65" w14:textId="77777777" w:rsidR="00FB0D60" w:rsidRPr="00FB0D60" w:rsidRDefault="00FB0D60" w:rsidP="00FB0D60">
      <w:pPr>
        <w:rPr>
          <w:lang w:val="ru-RU"/>
        </w:rPr>
      </w:pPr>
    </w:p>
    <w:p w14:paraId="2B7711A4" w14:textId="77777777" w:rsidR="007A46C0" w:rsidRPr="007A46C0" w:rsidRDefault="007A46C0" w:rsidP="002966B2">
      <w:pPr>
        <w:spacing w:after="160" w:line="259" w:lineRule="auto"/>
        <w:rPr>
          <w:rFonts w:eastAsia="Calibri"/>
          <w:b/>
          <w:sz w:val="20"/>
          <w:szCs w:val="20"/>
          <w:lang w:val="ru-RU"/>
        </w:rPr>
      </w:pPr>
    </w:p>
    <w:p w14:paraId="11EC7841" w14:textId="77777777" w:rsidR="00FE1CA1" w:rsidRDefault="00FE1CA1" w:rsidP="00FE1CA1">
      <w:pPr>
        <w:jc w:val="right"/>
        <w:rPr>
          <w:rFonts w:eastAsia="Cambria"/>
          <w:b/>
          <w:sz w:val="28"/>
          <w:szCs w:val="28"/>
          <w:lang w:val="ru-RU"/>
        </w:rPr>
      </w:pPr>
    </w:p>
    <w:p w14:paraId="37CE0784" w14:textId="77777777" w:rsidR="00E41B2C" w:rsidRDefault="002F1833" w:rsidP="00E41B2C">
      <w:pPr>
        <w:rPr>
          <w:rFonts w:eastAsia="Cambria"/>
          <w:b/>
          <w:sz w:val="28"/>
          <w:szCs w:val="28"/>
          <w:lang w:val="ru-RU"/>
        </w:rPr>
      </w:pPr>
      <w:r w:rsidRPr="00502700">
        <w:rPr>
          <w:rFonts w:eastAsia="Cambria"/>
          <w:b/>
          <w:sz w:val="28"/>
          <w:szCs w:val="28"/>
          <w:lang w:val="ru-RU"/>
        </w:rPr>
        <w:t>ОБОСНОВАНИ</w:t>
      </w:r>
      <w:r>
        <w:rPr>
          <w:rFonts w:eastAsia="Cambria"/>
          <w:b/>
          <w:sz w:val="28"/>
          <w:szCs w:val="28"/>
          <w:lang w:val="ru-RU"/>
        </w:rPr>
        <w:t xml:space="preserve">Е </w:t>
      </w:r>
      <w:r w:rsidRPr="00502700">
        <w:rPr>
          <w:rFonts w:eastAsia="Cambria"/>
          <w:b/>
          <w:sz w:val="28"/>
          <w:szCs w:val="28"/>
          <w:lang w:val="ru-RU"/>
        </w:rPr>
        <w:t>ВЫБОРА ТЕМЫ ДИССЕРТАЦИИ</w:t>
      </w:r>
      <w:r>
        <w:rPr>
          <w:rFonts w:eastAsia="Cambria"/>
          <w:b/>
          <w:sz w:val="28"/>
          <w:szCs w:val="28"/>
          <w:lang w:val="ru-RU"/>
        </w:rPr>
        <w:t xml:space="preserve"> </w:t>
      </w:r>
      <w:r w:rsidRPr="00E41B2C">
        <w:rPr>
          <w:rFonts w:eastAsia="Cambria"/>
          <w:b/>
          <w:sz w:val="28"/>
          <w:szCs w:val="28"/>
          <w:lang w:val="ru-RU"/>
        </w:rPr>
        <w:t xml:space="preserve">НА СОИСКАНИЕ УЧЕНОЙ СТЕПЕНИ КАНДИДАТА НАУК </w:t>
      </w:r>
    </w:p>
    <w:p w14:paraId="76032BBD" w14:textId="77777777" w:rsidR="00E41B2C" w:rsidRDefault="00E41B2C" w:rsidP="00E41B2C">
      <w:pPr>
        <w:jc w:val="center"/>
        <w:rPr>
          <w:rFonts w:eastAsia="Cambria"/>
          <w:b/>
          <w:sz w:val="28"/>
          <w:szCs w:val="28"/>
          <w:lang w:val="ru-RU"/>
        </w:rPr>
      </w:pPr>
    </w:p>
    <w:p w14:paraId="72B1FB3A" w14:textId="77777777" w:rsidR="00D3176C" w:rsidRDefault="00E41B2C" w:rsidP="00E41B2C">
      <w:pPr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mbria"/>
          <w:b/>
          <w:sz w:val="28"/>
          <w:szCs w:val="28"/>
          <w:lang w:val="ru-RU"/>
        </w:rPr>
        <w:t>(п</w:t>
      </w:r>
      <w:r w:rsidRPr="00502700">
        <w:rPr>
          <w:rFonts w:eastAsia="Cambria"/>
          <w:b/>
          <w:sz w:val="28"/>
          <w:szCs w:val="28"/>
          <w:lang w:val="ru-RU"/>
        </w:rPr>
        <w:t xml:space="preserve">римерная </w:t>
      </w:r>
      <w:r>
        <w:rPr>
          <w:rFonts w:eastAsia="Cambria"/>
          <w:b/>
          <w:sz w:val="28"/>
          <w:szCs w:val="28"/>
          <w:lang w:val="ru-RU"/>
        </w:rPr>
        <w:t>форма)</w:t>
      </w:r>
    </w:p>
    <w:p w14:paraId="30FFCCCB" w14:textId="77777777" w:rsidR="00502700" w:rsidRPr="00502700" w:rsidRDefault="00502700" w:rsidP="00502700">
      <w:pPr>
        <w:spacing w:after="160" w:line="259" w:lineRule="auto"/>
        <w:jc w:val="center"/>
        <w:rPr>
          <w:rFonts w:eastAsia="Cambria"/>
          <w:b/>
          <w:sz w:val="28"/>
          <w:szCs w:val="28"/>
          <w:lang w:val="ru-RU"/>
        </w:rPr>
      </w:pPr>
    </w:p>
    <w:p w14:paraId="606050CD" w14:textId="77777777" w:rsidR="00502700" w:rsidRPr="00502700" w:rsidRDefault="00502700" w:rsidP="00502700">
      <w:pPr>
        <w:spacing w:after="160" w:line="259" w:lineRule="auto"/>
        <w:rPr>
          <w:rFonts w:eastAsia="Cambria"/>
          <w:b/>
          <w:sz w:val="28"/>
          <w:szCs w:val="28"/>
          <w:lang w:val="ru-RU"/>
        </w:rPr>
      </w:pPr>
    </w:p>
    <w:p w14:paraId="6A08A621" w14:textId="4FEB12A2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 xml:space="preserve">ФИО: </w:t>
      </w:r>
      <w:r w:rsidR="00937B58">
        <w:rPr>
          <w:rFonts w:eastAsia="Cambria"/>
          <w:bCs/>
          <w:sz w:val="28"/>
          <w:szCs w:val="28"/>
          <w:lang w:val="ru-RU"/>
        </w:rPr>
        <w:t>Ушаков Дмитрий Александрович</w:t>
      </w:r>
    </w:p>
    <w:p w14:paraId="68DA4223" w14:textId="37702E58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Статус</w:t>
      </w:r>
      <w:r w:rsidR="00937B58">
        <w:rPr>
          <w:rFonts w:eastAsia="Cambria"/>
          <w:bCs/>
          <w:sz w:val="28"/>
          <w:szCs w:val="28"/>
          <w:lang w:val="ru-RU"/>
        </w:rPr>
        <w:t>: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937B58">
        <w:rPr>
          <w:rFonts w:eastAsia="Cambria"/>
          <w:bCs/>
          <w:sz w:val="28"/>
          <w:szCs w:val="28"/>
          <w:lang w:val="ru-RU"/>
        </w:rPr>
        <w:t>аспирант</w:t>
      </w:r>
    </w:p>
    <w:p w14:paraId="1828261D" w14:textId="7DE598C3" w:rsidR="00502700" w:rsidRPr="001C6624" w:rsidRDefault="001C6624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Научная специальность</w:t>
      </w:r>
      <w:r w:rsidR="00937B58">
        <w:rPr>
          <w:rFonts w:eastAsia="Cambria"/>
          <w:bCs/>
          <w:sz w:val="28"/>
          <w:szCs w:val="28"/>
          <w:lang w:val="ru-RU"/>
        </w:rPr>
        <w:t>:</w:t>
      </w:r>
      <w:r>
        <w:rPr>
          <w:rFonts w:eastAsia="Cambria"/>
          <w:bCs/>
          <w:sz w:val="28"/>
          <w:szCs w:val="28"/>
          <w:lang w:val="ru-RU"/>
        </w:rPr>
        <w:t xml:space="preserve"> </w:t>
      </w:r>
      <w:r w:rsidR="00937B58" w:rsidRPr="00937B58">
        <w:rPr>
          <w:rFonts w:eastAsia="Cambria"/>
          <w:bCs/>
          <w:sz w:val="28"/>
          <w:szCs w:val="28"/>
          <w:lang w:val="ru-RU"/>
        </w:rPr>
        <w:t>1.6.9 Геофизика</w:t>
      </w:r>
    </w:p>
    <w:p w14:paraId="574AE181" w14:textId="5DA5EAD4" w:rsidR="00502700" w:rsidRPr="001C6624" w:rsidRDefault="001C6624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Отрасль науки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proofErr w:type="spellStart"/>
      <w:r w:rsidR="00937B58">
        <w:rPr>
          <w:rFonts w:eastAsia="Cambria"/>
          <w:bCs/>
          <w:sz w:val="28"/>
          <w:szCs w:val="28"/>
          <w:lang w:val="ru-RU"/>
        </w:rPr>
        <w:t>физико</w:t>
      </w:r>
      <w:proofErr w:type="spellEnd"/>
      <w:r w:rsidR="00937B58">
        <w:rPr>
          <w:rFonts w:eastAsia="Cambria"/>
          <w:bCs/>
          <w:sz w:val="28"/>
          <w:szCs w:val="28"/>
          <w:lang w:val="ru-RU"/>
        </w:rPr>
        <w:t xml:space="preserve"> - математические</w:t>
      </w:r>
    </w:p>
    <w:p w14:paraId="6EB9E9D4" w14:textId="21BBB5EC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Кафедра</w:t>
      </w:r>
      <w:r w:rsidR="00937B58">
        <w:rPr>
          <w:rFonts w:eastAsia="Cambria"/>
          <w:bCs/>
          <w:sz w:val="28"/>
          <w:szCs w:val="28"/>
          <w:lang w:val="ru-RU"/>
        </w:rPr>
        <w:t>: физики Земли</w:t>
      </w:r>
    </w:p>
    <w:p w14:paraId="6D4C4D4B" w14:textId="1D55ABD6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Тема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r w:rsidR="00937B58" w:rsidRPr="00937B58">
        <w:rPr>
          <w:rFonts w:eastAsia="Cambria"/>
          <w:bCs/>
          <w:sz w:val="28"/>
          <w:szCs w:val="28"/>
          <w:lang w:val="ru-RU"/>
        </w:rPr>
        <w:t>Влияние природных искажающих факторов на определение параметров геомагнитных вариаций по палеомагнитной записи горных пород.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</w:p>
    <w:p w14:paraId="233E2A03" w14:textId="5EEC19DF" w:rsidR="00502700" w:rsidRPr="00347274" w:rsidRDefault="002F1833" w:rsidP="00502700">
      <w:pPr>
        <w:spacing w:after="160" w:line="259" w:lineRule="auto"/>
        <w:rPr>
          <w:rFonts w:eastAsia="Cambria"/>
          <w:bCs/>
          <w:sz w:val="28"/>
          <w:szCs w:val="28"/>
        </w:rPr>
      </w:pPr>
      <w:r w:rsidRPr="001C6624">
        <w:rPr>
          <w:rFonts w:eastAsia="Cambria"/>
          <w:bCs/>
          <w:sz w:val="28"/>
          <w:szCs w:val="28"/>
          <w:lang w:val="ru-RU"/>
        </w:rPr>
        <w:t>Перевод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темы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на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английский</w:t>
      </w:r>
      <w:r w:rsidRPr="00347274">
        <w:rPr>
          <w:rFonts w:eastAsia="Cambria"/>
          <w:bCs/>
          <w:sz w:val="28"/>
          <w:szCs w:val="28"/>
        </w:rPr>
        <w:t xml:space="preserve"> </w:t>
      </w:r>
      <w:r w:rsidRPr="001C6624">
        <w:rPr>
          <w:rFonts w:eastAsia="Cambria"/>
          <w:bCs/>
          <w:sz w:val="28"/>
          <w:szCs w:val="28"/>
          <w:lang w:val="ru-RU"/>
        </w:rPr>
        <w:t>язык</w:t>
      </w:r>
      <w:r w:rsidR="00937B58" w:rsidRPr="00347274">
        <w:rPr>
          <w:rFonts w:eastAsia="Cambria"/>
          <w:bCs/>
          <w:sz w:val="28"/>
          <w:szCs w:val="28"/>
        </w:rPr>
        <w:t xml:space="preserve">: </w:t>
      </w:r>
      <w:r w:rsidR="00347274" w:rsidRPr="00347274">
        <w:rPr>
          <w:rFonts w:eastAsia="Cambria"/>
          <w:bCs/>
          <w:sz w:val="28"/>
          <w:szCs w:val="28"/>
        </w:rPr>
        <w:t>The influence of natural distorting factors on the determination of geomagnetic variation parameters based on the paleomagnetic record of rocks</w:t>
      </w:r>
      <w:r w:rsidR="00347274" w:rsidRPr="00347274">
        <w:rPr>
          <w:rFonts w:eastAsia="Cambria"/>
          <w:bCs/>
          <w:sz w:val="28"/>
          <w:szCs w:val="28"/>
        </w:rPr>
        <w:t>.</w:t>
      </w:r>
    </w:p>
    <w:p w14:paraId="22DE80FF" w14:textId="7F29B07A" w:rsidR="00502700" w:rsidRPr="001C6624" w:rsidRDefault="002F183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1C6624">
        <w:rPr>
          <w:rFonts w:eastAsia="Cambria"/>
          <w:bCs/>
          <w:sz w:val="28"/>
          <w:szCs w:val="28"/>
          <w:lang w:val="ru-RU"/>
        </w:rPr>
        <w:t>Научный руководитель</w:t>
      </w:r>
      <w:r w:rsidR="00937B58">
        <w:rPr>
          <w:rFonts w:eastAsia="Cambria"/>
          <w:bCs/>
          <w:sz w:val="28"/>
          <w:szCs w:val="28"/>
          <w:lang w:val="ru-RU"/>
        </w:rPr>
        <w:t xml:space="preserve">: </w:t>
      </w:r>
      <w:r w:rsidR="00937B58" w:rsidRPr="00937B58">
        <w:rPr>
          <w:rFonts w:eastAsia="Cambria"/>
          <w:bCs/>
          <w:sz w:val="28"/>
          <w:szCs w:val="28"/>
          <w:lang w:val="ru-RU"/>
        </w:rPr>
        <w:t xml:space="preserve">д.ф.-м.н., проф. </w:t>
      </w:r>
      <w:proofErr w:type="spellStart"/>
      <w:r w:rsidR="00937B58" w:rsidRPr="00937B58">
        <w:rPr>
          <w:rFonts w:eastAsia="Cambria"/>
          <w:bCs/>
          <w:sz w:val="28"/>
          <w:szCs w:val="28"/>
          <w:lang w:val="ru-RU"/>
        </w:rPr>
        <w:t>Максимочкин</w:t>
      </w:r>
      <w:proofErr w:type="spellEnd"/>
      <w:r w:rsidR="00937B58" w:rsidRPr="00937B58">
        <w:rPr>
          <w:rFonts w:eastAsia="Cambria"/>
          <w:bCs/>
          <w:sz w:val="28"/>
          <w:szCs w:val="28"/>
          <w:lang w:val="ru-RU"/>
        </w:rPr>
        <w:t xml:space="preserve"> В.И.</w:t>
      </w:r>
      <w:r w:rsidRPr="001C6624">
        <w:rPr>
          <w:rFonts w:eastAsia="Cambria"/>
          <w:bCs/>
          <w:sz w:val="28"/>
          <w:szCs w:val="28"/>
          <w:lang w:val="ru-RU"/>
        </w:rPr>
        <w:t xml:space="preserve"> </w:t>
      </w:r>
    </w:p>
    <w:p w14:paraId="32164328" w14:textId="2EA3A44C" w:rsidR="00931E9E" w:rsidRDefault="00AA1406" w:rsidP="00AA1406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AA1406">
        <w:rPr>
          <w:rFonts w:eastAsia="Cambria"/>
          <w:bCs/>
          <w:sz w:val="28"/>
          <w:szCs w:val="28"/>
          <w:lang w:val="ru-RU"/>
        </w:rPr>
        <w:t>Магнитное поле является одной из фундаментальных характеристик нашей планеты. Исследование магнитного поля и его эволюции, является важным аспектом познания окружающего мира. Изучение эволюции геомагнитного поля необходимо для разработки физической теории геомагнетизма, для понимания процессов, происходящих в недрах Земли, для решения множества теоретических и прикладных задач естествознания.</w:t>
      </w:r>
      <w:r>
        <w:rPr>
          <w:rFonts w:eastAsia="Cambria"/>
          <w:bCs/>
          <w:sz w:val="28"/>
          <w:szCs w:val="28"/>
          <w:lang w:val="ru-RU"/>
        </w:rPr>
        <w:t xml:space="preserve"> </w:t>
      </w:r>
      <w:r w:rsidRPr="00AA1406">
        <w:rPr>
          <w:rFonts w:eastAsia="Cambria"/>
          <w:bCs/>
          <w:sz w:val="28"/>
          <w:szCs w:val="28"/>
          <w:lang w:val="ru-RU"/>
        </w:rPr>
        <w:t>происходящих в недрах Земли, для решения множества теоретических и прикладных задач естествознания.</w:t>
      </w:r>
      <w:r>
        <w:rPr>
          <w:rFonts w:eastAsia="Cambria"/>
          <w:bCs/>
          <w:sz w:val="28"/>
          <w:szCs w:val="28"/>
          <w:lang w:val="ru-RU"/>
        </w:rPr>
        <w:t xml:space="preserve"> </w:t>
      </w:r>
      <w:r w:rsidRPr="00AA1406">
        <w:rPr>
          <w:rFonts w:eastAsia="Cambria"/>
          <w:bCs/>
          <w:sz w:val="28"/>
          <w:szCs w:val="28"/>
          <w:lang w:val="ru-RU"/>
        </w:rPr>
        <w:t>Существует четыре основных параметра, по которым можно судить об эволюции магнитного поля:</w:t>
      </w:r>
      <w:r>
        <w:rPr>
          <w:rFonts w:eastAsia="Cambria"/>
          <w:bCs/>
          <w:sz w:val="28"/>
          <w:szCs w:val="28"/>
          <w:lang w:val="ru-RU"/>
        </w:rPr>
        <w:t xml:space="preserve"> х</w:t>
      </w:r>
      <w:r w:rsidRPr="00AA1406">
        <w:rPr>
          <w:rFonts w:eastAsia="Cambria"/>
          <w:bCs/>
          <w:sz w:val="28"/>
          <w:szCs w:val="28"/>
          <w:lang w:val="ru-RU"/>
        </w:rPr>
        <w:t>арактер изменения полярности поля</w:t>
      </w:r>
      <w:r>
        <w:rPr>
          <w:rFonts w:eastAsia="Cambria"/>
          <w:bCs/>
          <w:sz w:val="28"/>
          <w:szCs w:val="28"/>
          <w:lang w:val="ru-RU"/>
        </w:rPr>
        <w:t>, г</w:t>
      </w:r>
      <w:r w:rsidRPr="00AA1406">
        <w:rPr>
          <w:rFonts w:eastAsia="Cambria"/>
          <w:bCs/>
          <w:sz w:val="28"/>
          <w:szCs w:val="28"/>
          <w:lang w:val="ru-RU"/>
        </w:rPr>
        <w:t>еометрия магнитного поля</w:t>
      </w:r>
      <w:r>
        <w:rPr>
          <w:rFonts w:eastAsia="Cambria"/>
          <w:bCs/>
          <w:sz w:val="28"/>
          <w:szCs w:val="28"/>
          <w:lang w:val="ru-RU"/>
        </w:rPr>
        <w:t>, напряженность поля и х</w:t>
      </w:r>
      <w:r w:rsidRPr="00AA1406">
        <w:rPr>
          <w:rFonts w:eastAsia="Cambria"/>
          <w:bCs/>
          <w:sz w:val="28"/>
          <w:szCs w:val="28"/>
          <w:lang w:val="ru-RU"/>
        </w:rPr>
        <w:t>арактер вековых геомагнитных вариаций</w:t>
      </w:r>
      <w:r>
        <w:rPr>
          <w:rFonts w:eastAsia="Cambria"/>
          <w:bCs/>
          <w:sz w:val="28"/>
          <w:szCs w:val="28"/>
          <w:lang w:val="ru-RU"/>
        </w:rPr>
        <w:t xml:space="preserve">. </w:t>
      </w:r>
    </w:p>
    <w:p w14:paraId="52E6A45A" w14:textId="250D60EA" w:rsidR="00AA1406" w:rsidRPr="00AA1406" w:rsidRDefault="00AA1406" w:rsidP="00AA1406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 w:rsidRPr="00AA1406">
        <w:rPr>
          <w:rFonts w:eastAsia="Cambria"/>
          <w:bCs/>
          <w:sz w:val="28"/>
          <w:szCs w:val="28"/>
          <w:lang w:val="ru-RU"/>
        </w:rPr>
        <w:t xml:space="preserve">Вариациями магнитного поля называются изменения  различных элементов  магнитного поля Земли (напряженности, склонения, наклонения и др.) относительно среднего с течением времени. </w:t>
      </w:r>
      <w:r w:rsidR="004146EB" w:rsidRPr="004146EB">
        <w:rPr>
          <w:rFonts w:eastAsia="Cambria"/>
          <w:bCs/>
          <w:sz w:val="28"/>
          <w:szCs w:val="28"/>
          <w:lang w:val="ru-RU"/>
        </w:rPr>
        <w:t>Информацию о вековых вариациях древних геологических эпох получают чаще всего с помощью анализа остаточной намагниченности вулканических</w:t>
      </w:r>
      <w:r w:rsidR="004146EB">
        <w:rPr>
          <w:rFonts w:eastAsia="Cambria"/>
          <w:bCs/>
          <w:sz w:val="28"/>
          <w:szCs w:val="28"/>
          <w:lang w:val="ru-RU"/>
        </w:rPr>
        <w:t xml:space="preserve"> и осадочных</w:t>
      </w:r>
      <w:r w:rsidR="004146EB" w:rsidRPr="004146EB">
        <w:rPr>
          <w:rFonts w:eastAsia="Cambria"/>
          <w:bCs/>
          <w:sz w:val="28"/>
          <w:szCs w:val="28"/>
          <w:lang w:val="ru-RU"/>
        </w:rPr>
        <w:t xml:space="preserve"> горных пород.</w:t>
      </w:r>
      <w:r w:rsidR="004146EB">
        <w:rPr>
          <w:rFonts w:eastAsia="Cambria"/>
          <w:bCs/>
          <w:sz w:val="28"/>
          <w:szCs w:val="28"/>
          <w:lang w:val="ru-RU"/>
        </w:rPr>
        <w:t xml:space="preserve">  Однако, в ходе формирования остаточной намагниченности могут возникать различные искажения, например занижение наклонения, естественное </w:t>
      </w:r>
      <w:r w:rsidR="004146EB">
        <w:rPr>
          <w:rFonts w:eastAsia="Cambria"/>
          <w:bCs/>
          <w:sz w:val="28"/>
          <w:szCs w:val="28"/>
          <w:lang w:val="ru-RU"/>
        </w:rPr>
        <w:lastRenderedPageBreak/>
        <w:t xml:space="preserve">осреднение в осадочных породах или искажение намагниченности </w:t>
      </w:r>
      <w:r w:rsidR="00684EB9">
        <w:rPr>
          <w:rFonts w:eastAsia="Cambria"/>
          <w:bCs/>
          <w:sz w:val="28"/>
          <w:szCs w:val="28"/>
          <w:lang w:val="ru-RU"/>
        </w:rPr>
        <w:t>из-за</w:t>
      </w:r>
      <w:r w:rsidR="004146EB">
        <w:rPr>
          <w:rFonts w:eastAsia="Cambria"/>
          <w:bCs/>
          <w:sz w:val="28"/>
          <w:szCs w:val="28"/>
          <w:lang w:val="ru-RU"/>
        </w:rPr>
        <w:t xml:space="preserve"> формирования в условиях </w:t>
      </w:r>
      <w:r w:rsidR="00684EB9">
        <w:rPr>
          <w:rFonts w:eastAsia="Cambria"/>
          <w:bCs/>
          <w:sz w:val="28"/>
          <w:szCs w:val="28"/>
          <w:lang w:val="ru-RU"/>
        </w:rPr>
        <w:t xml:space="preserve">повышенных напряжений в вулканических, и многие другие. Эти искажения могут существенным </w:t>
      </w:r>
      <w:r w:rsidR="00354D04">
        <w:rPr>
          <w:rFonts w:eastAsia="Cambria"/>
          <w:bCs/>
          <w:sz w:val="28"/>
          <w:szCs w:val="28"/>
          <w:lang w:val="ru-RU"/>
        </w:rPr>
        <w:t xml:space="preserve">образом отразится на результатах исследований, поэтому на изучаемые параметры должны накладываться некоторые ограничения, следующие из </w:t>
      </w:r>
      <w:r w:rsidR="002B5981">
        <w:rPr>
          <w:rFonts w:eastAsia="Cambria"/>
          <w:bCs/>
          <w:sz w:val="28"/>
          <w:szCs w:val="28"/>
          <w:lang w:val="ru-RU"/>
        </w:rPr>
        <w:t>предварительных знаний о формировании и последующих изменениях пород. Однако, данные ограничения ещё не были в полной мере рассмотрены.</w:t>
      </w:r>
    </w:p>
    <w:p w14:paraId="30818C14" w14:textId="2C50C805" w:rsidR="00502700" w:rsidRPr="001C6624" w:rsidRDefault="00014593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 xml:space="preserve">Описание </w:t>
      </w:r>
      <w:r w:rsidR="002F1833" w:rsidRPr="001C6624">
        <w:rPr>
          <w:rFonts w:eastAsia="Cambria"/>
          <w:bCs/>
          <w:sz w:val="28"/>
          <w:szCs w:val="28"/>
          <w:lang w:val="ru-RU"/>
        </w:rPr>
        <w:t>основны</w:t>
      </w:r>
      <w:r>
        <w:rPr>
          <w:rFonts w:eastAsia="Cambria"/>
          <w:bCs/>
          <w:sz w:val="28"/>
          <w:szCs w:val="28"/>
          <w:lang w:val="ru-RU"/>
        </w:rPr>
        <w:t>х</w:t>
      </w:r>
      <w:r w:rsidR="002F1833"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5858EE" w:rsidRPr="001C6624">
        <w:rPr>
          <w:rFonts w:eastAsia="Cambria"/>
          <w:bCs/>
          <w:sz w:val="28"/>
          <w:szCs w:val="28"/>
          <w:lang w:val="ru-RU"/>
        </w:rPr>
        <w:t>исследовательски</w:t>
      </w:r>
      <w:r w:rsidR="005858EE">
        <w:rPr>
          <w:rFonts w:eastAsia="Cambria"/>
          <w:bCs/>
          <w:sz w:val="28"/>
          <w:szCs w:val="28"/>
          <w:lang w:val="ru-RU"/>
        </w:rPr>
        <w:t>х</w:t>
      </w:r>
      <w:r w:rsidR="005858EE" w:rsidRPr="001C6624">
        <w:rPr>
          <w:rFonts w:eastAsia="Cambria"/>
          <w:bCs/>
          <w:sz w:val="28"/>
          <w:szCs w:val="28"/>
          <w:lang w:val="ru-RU"/>
        </w:rPr>
        <w:t xml:space="preserve"> инструмент</w:t>
      </w:r>
      <w:r w:rsidR="005858EE">
        <w:rPr>
          <w:rFonts w:eastAsia="Cambria"/>
          <w:bCs/>
          <w:sz w:val="28"/>
          <w:szCs w:val="28"/>
          <w:lang w:val="ru-RU"/>
        </w:rPr>
        <w:t>ов</w:t>
      </w:r>
      <w:r w:rsidR="005858EE" w:rsidRPr="001C6624">
        <w:rPr>
          <w:rFonts w:eastAsia="Cambria"/>
          <w:bCs/>
          <w:sz w:val="28"/>
          <w:szCs w:val="28"/>
          <w:lang w:val="ru-RU"/>
        </w:rPr>
        <w:t xml:space="preserve"> </w:t>
      </w:r>
      <w:r w:rsidR="002F1833" w:rsidRPr="001C6624">
        <w:rPr>
          <w:rFonts w:eastAsia="Cambria"/>
          <w:bCs/>
          <w:sz w:val="28"/>
          <w:szCs w:val="28"/>
          <w:lang w:val="ru-RU"/>
        </w:rPr>
        <w:t>(</w:t>
      </w:r>
      <w:r w:rsidR="005858EE" w:rsidRPr="001C6624">
        <w:rPr>
          <w:rFonts w:eastAsia="Cambria"/>
          <w:bCs/>
          <w:sz w:val="28"/>
          <w:szCs w:val="28"/>
          <w:lang w:val="ru-RU"/>
        </w:rPr>
        <w:t>методик</w:t>
      </w:r>
      <w:r w:rsidR="005858EE">
        <w:rPr>
          <w:rFonts w:eastAsia="Cambria"/>
          <w:bCs/>
          <w:sz w:val="28"/>
          <w:szCs w:val="28"/>
          <w:lang w:val="ru-RU"/>
        </w:rPr>
        <w:t>и</w:t>
      </w:r>
      <w:r w:rsidR="002F1833" w:rsidRPr="001C6624">
        <w:rPr>
          <w:rFonts w:eastAsia="Cambria"/>
          <w:bCs/>
          <w:sz w:val="28"/>
          <w:szCs w:val="28"/>
          <w:lang w:val="ru-RU"/>
        </w:rPr>
        <w:t xml:space="preserve">) </w:t>
      </w:r>
    </w:p>
    <w:p w14:paraId="74E7B088" w14:textId="41BEB2DC" w:rsidR="00502700" w:rsidRPr="000667D7" w:rsidRDefault="000667D7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 xml:space="preserve">Данная работа соответствует направлению исследования </w:t>
      </w:r>
      <w:r w:rsidRPr="000667D7">
        <w:rPr>
          <w:rFonts w:eastAsia="Cambria"/>
          <w:bCs/>
          <w:sz w:val="28"/>
          <w:szCs w:val="28"/>
          <w:lang w:val="ru-RU"/>
        </w:rPr>
        <w:t xml:space="preserve">8 </w:t>
      </w:r>
      <w:r w:rsidR="00600861">
        <w:rPr>
          <w:rFonts w:eastAsia="Cambria"/>
          <w:bCs/>
          <w:sz w:val="28"/>
          <w:szCs w:val="28"/>
          <w:lang w:val="ru-RU"/>
        </w:rPr>
        <w:t>«</w:t>
      </w:r>
      <w:r w:rsidRPr="000667D7">
        <w:rPr>
          <w:rFonts w:eastAsia="Cambria"/>
          <w:bCs/>
          <w:sz w:val="28"/>
          <w:szCs w:val="28"/>
          <w:lang w:val="ru-RU"/>
        </w:rPr>
        <w:t xml:space="preserve">Теория распространения сейсмических и электромагнитных волн в Земле. Теория потенциальных полей. Теория ядерно-геофизических методов (дистанционных и на образцах) изучения элементного состава недр. Физические проблемы палеомагнетизма. Физика природных и </w:t>
      </w:r>
      <w:proofErr w:type="spellStart"/>
      <w:r w:rsidRPr="000667D7">
        <w:rPr>
          <w:rFonts w:eastAsia="Cambria"/>
          <w:bCs/>
          <w:sz w:val="28"/>
          <w:szCs w:val="28"/>
          <w:lang w:val="ru-RU"/>
        </w:rPr>
        <w:t>природнотехногенных</w:t>
      </w:r>
      <w:proofErr w:type="spellEnd"/>
      <w:r w:rsidRPr="000667D7">
        <w:rPr>
          <w:rFonts w:eastAsia="Cambria"/>
          <w:bCs/>
          <w:sz w:val="28"/>
          <w:szCs w:val="28"/>
          <w:lang w:val="ru-RU"/>
        </w:rPr>
        <w:t xml:space="preserve"> </w:t>
      </w:r>
      <w:proofErr w:type="spellStart"/>
      <w:r w:rsidRPr="000667D7">
        <w:rPr>
          <w:rFonts w:eastAsia="Cambria"/>
          <w:bCs/>
          <w:sz w:val="28"/>
          <w:szCs w:val="28"/>
          <w:lang w:val="ru-RU"/>
        </w:rPr>
        <w:t>геокатастроф</w:t>
      </w:r>
      <w:proofErr w:type="spellEnd"/>
      <w:r w:rsidRPr="000667D7">
        <w:rPr>
          <w:rFonts w:eastAsia="Cambria"/>
          <w:bCs/>
          <w:sz w:val="28"/>
          <w:szCs w:val="28"/>
          <w:lang w:val="ru-RU"/>
        </w:rPr>
        <w:t>.</w:t>
      </w:r>
      <w:r>
        <w:rPr>
          <w:rFonts w:eastAsia="Cambria"/>
          <w:bCs/>
          <w:sz w:val="28"/>
          <w:szCs w:val="28"/>
          <w:lang w:val="ru-RU"/>
        </w:rPr>
        <w:t>»</w:t>
      </w:r>
      <w:r w:rsidR="00CB4640">
        <w:rPr>
          <w:rFonts w:eastAsia="Cambria"/>
          <w:bCs/>
          <w:sz w:val="28"/>
          <w:szCs w:val="28"/>
          <w:lang w:val="ru-RU"/>
        </w:rPr>
        <w:t xml:space="preserve"> из списка направлений исследования для научной специальности 1.6.9 геофизика.  </w:t>
      </w:r>
    </w:p>
    <w:p w14:paraId="776C465E" w14:textId="77777777" w:rsidR="00502700" w:rsidRPr="001C6624" w:rsidRDefault="00502700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</w:p>
    <w:p w14:paraId="0FD472D2" w14:textId="77777777" w:rsidR="00502700" w:rsidRPr="001C6624" w:rsidRDefault="00502700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</w:p>
    <w:p w14:paraId="6445A0B4" w14:textId="5B279FFE" w:rsidR="00502700" w:rsidRPr="001C6624" w:rsidRDefault="000667D7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>Заведующий кафедрой</w:t>
      </w:r>
      <w:r>
        <w:rPr>
          <w:rFonts w:eastAsia="Cambria"/>
          <w:bCs/>
          <w:sz w:val="28"/>
          <w:szCs w:val="28"/>
          <w:lang w:val="ru-RU"/>
        </w:rPr>
        <w:tab/>
        <w:t>__________________ (В. Б. Смирнов)</w:t>
      </w:r>
    </w:p>
    <w:p w14:paraId="29CB73CC" w14:textId="2A846665" w:rsidR="000667D7" w:rsidRDefault="000667D7" w:rsidP="00502700">
      <w:pPr>
        <w:spacing w:after="160" w:line="259" w:lineRule="auto"/>
        <w:rPr>
          <w:rFonts w:eastAsia="Cambria"/>
          <w:bCs/>
          <w:sz w:val="28"/>
          <w:szCs w:val="28"/>
          <w:lang w:val="ru-RU"/>
        </w:rPr>
      </w:pPr>
      <w:r>
        <w:rPr>
          <w:rFonts w:eastAsia="Cambria"/>
          <w:bCs/>
          <w:sz w:val="28"/>
          <w:szCs w:val="28"/>
          <w:lang w:val="ru-RU"/>
        </w:rPr>
        <w:t xml:space="preserve">Научный руководитель </w:t>
      </w:r>
      <w:r>
        <w:rPr>
          <w:rFonts w:eastAsia="Cambria"/>
          <w:bCs/>
          <w:sz w:val="28"/>
          <w:szCs w:val="28"/>
          <w:lang w:val="ru-RU"/>
        </w:rPr>
        <w:t>__________________</w:t>
      </w:r>
      <w:r>
        <w:rPr>
          <w:rFonts w:eastAsia="Cambria"/>
          <w:bCs/>
          <w:sz w:val="28"/>
          <w:szCs w:val="28"/>
          <w:lang w:val="ru-RU"/>
        </w:rPr>
        <w:t xml:space="preserve"> (В. И. </w:t>
      </w:r>
      <w:proofErr w:type="spellStart"/>
      <w:r>
        <w:rPr>
          <w:rFonts w:eastAsia="Cambria"/>
          <w:bCs/>
          <w:sz w:val="28"/>
          <w:szCs w:val="28"/>
          <w:lang w:val="ru-RU"/>
        </w:rPr>
        <w:t>Максимочкин</w:t>
      </w:r>
      <w:proofErr w:type="spellEnd"/>
      <w:r>
        <w:rPr>
          <w:rFonts w:eastAsia="Cambria"/>
          <w:bCs/>
          <w:sz w:val="28"/>
          <w:szCs w:val="28"/>
          <w:lang w:val="ru-RU"/>
        </w:rPr>
        <w:t>)</w:t>
      </w:r>
    </w:p>
    <w:p w14:paraId="2A9C0609" w14:textId="3459085C" w:rsidR="00751F9B" w:rsidRPr="000667D7" w:rsidRDefault="000667D7" w:rsidP="00751F9B">
      <w:pPr>
        <w:spacing w:after="160" w:line="259" w:lineRule="auto"/>
        <w:rPr>
          <w:color w:val="000000"/>
          <w:sz w:val="28"/>
          <w:szCs w:val="22"/>
          <w:lang w:val="ru-RU" w:eastAsia="ru-RU"/>
        </w:rPr>
      </w:pPr>
      <w:r w:rsidRPr="000667D7">
        <w:rPr>
          <w:color w:val="000000"/>
          <w:sz w:val="28"/>
          <w:szCs w:val="22"/>
          <w:lang w:val="ru-RU" w:eastAsia="ru-RU"/>
        </w:rPr>
        <w:t xml:space="preserve">Аспирант </w:t>
      </w:r>
      <w:r>
        <w:rPr>
          <w:color w:val="000000"/>
          <w:sz w:val="28"/>
          <w:szCs w:val="22"/>
          <w:lang w:val="ru-RU" w:eastAsia="ru-RU"/>
        </w:rPr>
        <w:tab/>
      </w:r>
      <w:r>
        <w:rPr>
          <w:color w:val="000000"/>
          <w:sz w:val="28"/>
          <w:szCs w:val="22"/>
          <w:lang w:val="ru-RU" w:eastAsia="ru-RU"/>
        </w:rPr>
        <w:tab/>
      </w:r>
      <w:r>
        <w:rPr>
          <w:color w:val="000000"/>
          <w:sz w:val="28"/>
          <w:szCs w:val="22"/>
          <w:lang w:val="ru-RU" w:eastAsia="ru-RU"/>
        </w:rPr>
        <w:tab/>
      </w:r>
      <w:r>
        <w:rPr>
          <w:rFonts w:eastAsia="Cambria"/>
          <w:bCs/>
          <w:sz w:val="28"/>
          <w:szCs w:val="28"/>
          <w:lang w:val="ru-RU"/>
        </w:rPr>
        <w:t>__________________</w:t>
      </w:r>
      <w:r>
        <w:rPr>
          <w:rFonts w:eastAsia="Cambria"/>
          <w:bCs/>
          <w:sz w:val="28"/>
          <w:szCs w:val="28"/>
          <w:lang w:val="ru-RU"/>
        </w:rPr>
        <w:t xml:space="preserve"> (Д. А. Ушаков)</w:t>
      </w:r>
    </w:p>
    <w:sectPr w:rsidR="00751F9B" w:rsidRPr="000667D7" w:rsidSect="004F0150">
      <w:pgSz w:w="12240" w:h="15840"/>
      <w:pgMar w:top="426" w:right="850" w:bottom="426" w:left="1701" w:header="708" w:footer="708" w:gutter="0"/>
      <w:pgNumType w:start="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14593"/>
    <w:rsid w:val="000667D7"/>
    <w:rsid w:val="000C45AD"/>
    <w:rsid w:val="00144D3E"/>
    <w:rsid w:val="001A4786"/>
    <w:rsid w:val="001C6624"/>
    <w:rsid w:val="002966B2"/>
    <w:rsid w:val="002B5981"/>
    <w:rsid w:val="002F1833"/>
    <w:rsid w:val="00347274"/>
    <w:rsid w:val="003514E1"/>
    <w:rsid w:val="00354D04"/>
    <w:rsid w:val="004146EB"/>
    <w:rsid w:val="00421499"/>
    <w:rsid w:val="00454A27"/>
    <w:rsid w:val="00502700"/>
    <w:rsid w:val="005858EE"/>
    <w:rsid w:val="00600861"/>
    <w:rsid w:val="00684EB9"/>
    <w:rsid w:val="00751F9B"/>
    <w:rsid w:val="007A46C0"/>
    <w:rsid w:val="00885C95"/>
    <w:rsid w:val="008E2885"/>
    <w:rsid w:val="00931E9E"/>
    <w:rsid w:val="00937B58"/>
    <w:rsid w:val="009D6FCF"/>
    <w:rsid w:val="00A77B3E"/>
    <w:rsid w:val="00AA1406"/>
    <w:rsid w:val="00AC6B84"/>
    <w:rsid w:val="00B23AF5"/>
    <w:rsid w:val="00B24F71"/>
    <w:rsid w:val="00CA2A55"/>
    <w:rsid w:val="00CB4640"/>
    <w:rsid w:val="00CD5756"/>
    <w:rsid w:val="00D17B1D"/>
    <w:rsid w:val="00D3176C"/>
    <w:rsid w:val="00E41B2C"/>
    <w:rsid w:val="00FA7DB8"/>
    <w:rsid w:val="00FB0D60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A99CAD7"/>
  <w15:docId w15:val="{EDAFC4BB-C678-42EF-82AD-A398E384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4A2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Ушакова</cp:lastModifiedBy>
  <cp:revision>11</cp:revision>
  <dcterms:created xsi:type="dcterms:W3CDTF">2023-05-15T12:40:00Z</dcterms:created>
  <dcterms:modified xsi:type="dcterms:W3CDTF">2024-09-27T11:02:00Z</dcterms:modified>
</cp:coreProperties>
</file>